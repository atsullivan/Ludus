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8BD6D" w14:textId="662CF95B" w:rsidR="00C62588" w:rsidRDefault="00C62588">
      <w:pPr>
        <w:rPr>
          <w:b/>
          <w:sz w:val="36"/>
          <w:szCs w:val="36"/>
        </w:rPr>
      </w:pPr>
      <w:r>
        <w:rPr>
          <w:b/>
          <w:sz w:val="36"/>
          <w:szCs w:val="36"/>
        </w:rPr>
        <w:t>5 Requirements Document</w:t>
      </w:r>
    </w:p>
    <w:p w14:paraId="5097AF4D" w14:textId="77777777" w:rsidR="00C62588" w:rsidRDefault="00C62588">
      <w:pPr>
        <w:rPr>
          <w:b/>
          <w:sz w:val="36"/>
          <w:szCs w:val="36"/>
        </w:rPr>
      </w:pPr>
    </w:p>
    <w:p w14:paraId="14C7B6C6" w14:textId="77777777" w:rsidR="00C81DC3" w:rsidRPr="00C3180D" w:rsidRDefault="007B0459">
      <w:pPr>
        <w:rPr>
          <w:b/>
          <w:sz w:val="36"/>
          <w:szCs w:val="36"/>
        </w:rPr>
      </w:pPr>
      <w:r w:rsidRPr="00C3180D">
        <w:rPr>
          <w:b/>
          <w:sz w:val="36"/>
          <w:szCs w:val="36"/>
        </w:rPr>
        <w:t>5.1 Requirements Introduction</w:t>
      </w:r>
    </w:p>
    <w:p w14:paraId="5BC83602" w14:textId="3CC6D0B0" w:rsidR="007A7CA5" w:rsidRDefault="00CE5587">
      <w:r>
        <w:t>This project is a web application fitness tracker that is focused on the sport of CrossFit.  It will consist of building both a backend, including an API with Node.js and a database with Neo4j, and a frontend, consisting of HTML, CSS, JavaScript, and JQuery.  T</w:t>
      </w:r>
      <w:bookmarkStart w:id="0" w:name="_GoBack"/>
      <w:bookmarkEnd w:id="0"/>
      <w:r>
        <w:t>he main features of the system will be that a user can create an account which they can log workouts and goals and track their progress over time.</w:t>
      </w:r>
    </w:p>
    <w:p w14:paraId="2ACCDA12" w14:textId="77777777" w:rsidR="007A7CA5" w:rsidRDefault="007A7CA5"/>
    <w:p w14:paraId="4CBB86C5" w14:textId="098C05D3" w:rsidR="007303A4" w:rsidRDefault="00BD77CF">
      <w:r>
        <w:t xml:space="preserve">The remainder of this document is structured as follows.  Section 5.2 contains the Functional Requirements of the application.  This will cover primarily everything that the user interacts with.  Section 5.3 contains the Performance Requirements.  This section addresses </w:t>
      </w:r>
      <w:r w:rsidR="007A7CA5">
        <w:t>the applications performance, outlining any requirements in speed and efficiency when it is being used.  Finally, Section 5.4 contains the Environmental Requirements.  This outlines the software and hardware required for building, testing, and running the application.</w:t>
      </w:r>
    </w:p>
    <w:p w14:paraId="6787F320" w14:textId="77777777" w:rsidR="00F1636D" w:rsidRDefault="00F1636D"/>
    <w:p w14:paraId="512E2049" w14:textId="77777777" w:rsidR="007B0459" w:rsidRPr="00C3180D" w:rsidRDefault="007B0459">
      <w:pPr>
        <w:rPr>
          <w:b/>
          <w:sz w:val="36"/>
          <w:szCs w:val="36"/>
        </w:rPr>
      </w:pPr>
      <w:r w:rsidRPr="00C3180D">
        <w:rPr>
          <w:b/>
          <w:sz w:val="36"/>
          <w:szCs w:val="36"/>
        </w:rPr>
        <w:t>5.2 Functional Requirements</w:t>
      </w:r>
    </w:p>
    <w:p w14:paraId="71997FDC" w14:textId="025ADB95" w:rsidR="007303A4" w:rsidRDefault="00A8240F">
      <w:r>
        <w:t xml:space="preserve">The </w:t>
      </w:r>
      <w:del w:id="1" w:author="Beej" w:date="2015-03-07T17:09:00Z">
        <w:r w:rsidDel="004D77FE">
          <w:delText xml:space="preserve">main </w:delText>
        </w:r>
      </w:del>
      <w:r>
        <w:t xml:space="preserve">functional requirements for this project revolve around the user interface and what is visible to the user on the website.  </w:t>
      </w:r>
      <w:r w:rsidR="007236F3">
        <w:t xml:space="preserve">The </w:t>
      </w:r>
      <w:commentRangeStart w:id="2"/>
      <w:del w:id="3" w:author="Beej" w:date="2015-03-07T17:09:00Z">
        <w:r w:rsidR="007236F3" w:rsidDel="004D77FE">
          <w:delText>main</w:delText>
        </w:r>
      </w:del>
      <w:commentRangeEnd w:id="2"/>
      <w:r w:rsidR="004D77FE">
        <w:rPr>
          <w:rStyle w:val="CommentReference"/>
        </w:rPr>
        <w:commentReference w:id="2"/>
      </w:r>
      <w:del w:id="4" w:author="Beej" w:date="2015-03-07T17:09:00Z">
        <w:r w:rsidR="007236F3" w:rsidDel="004D77FE">
          <w:delText xml:space="preserve"> </w:delText>
        </w:r>
      </w:del>
      <w:r w:rsidR="007236F3">
        <w:t xml:space="preserve">features </w:t>
      </w:r>
      <w:del w:id="5" w:author="Beej" w:date="2015-03-07T17:58:00Z">
        <w:r w:rsidR="007236F3" w:rsidDel="00A8220F">
          <w:delText xml:space="preserve">will </w:delText>
        </w:r>
        <w:commentRangeStart w:id="6"/>
        <w:r w:rsidR="007236F3" w:rsidDel="00A8220F">
          <w:delText>be</w:delText>
        </w:r>
      </w:del>
      <w:ins w:id="7" w:author="Beej" w:date="2015-03-07T17:58:00Z">
        <w:r w:rsidR="00A8220F">
          <w:t>are</w:t>
        </w:r>
      </w:ins>
      <w:commentRangeEnd w:id="6"/>
      <w:ins w:id="8" w:author="Beej" w:date="2015-03-07T17:59:00Z">
        <w:r w:rsidR="00A8220F">
          <w:rPr>
            <w:rStyle w:val="CommentReference"/>
          </w:rPr>
          <w:commentReference w:id="6"/>
        </w:r>
      </w:ins>
      <w:r w:rsidR="007236F3">
        <w:t xml:space="preserve"> logging, editing, and deleting daily workouts, goals, and basic user information.  A daily workout is any workout that the user has completed that they can then log for that specific day.  A goal is anything that the user hopes to achieve or accomplish.  The basic user information will consist of fields such as age, gender, height, weight, years of experience with the sport, etc. </w:t>
      </w:r>
    </w:p>
    <w:p w14:paraId="1B3A3149" w14:textId="77777777" w:rsidR="00A8240F" w:rsidRDefault="00A8240F"/>
    <w:p w14:paraId="28CB17FB" w14:textId="77777777" w:rsidR="007303A4" w:rsidRPr="00EB69A1" w:rsidRDefault="007303A4">
      <w:pPr>
        <w:rPr>
          <w:b/>
        </w:rPr>
      </w:pPr>
      <w:r w:rsidRPr="00EB69A1">
        <w:rPr>
          <w:b/>
        </w:rPr>
        <w:t>5.2.1 User Daily Workout</w:t>
      </w:r>
      <w:r w:rsidR="00C712C0" w:rsidRPr="00EB69A1">
        <w:rPr>
          <w:b/>
        </w:rPr>
        <w:t xml:space="preserve"> Log</w:t>
      </w:r>
    </w:p>
    <w:p w14:paraId="1263B1CE" w14:textId="075309A1" w:rsidR="00C712C0" w:rsidRDefault="00C712C0">
      <w:r>
        <w:t xml:space="preserve">The user daily workout log is a place where each user can input </w:t>
      </w:r>
      <w:del w:id="9" w:author="Beej" w:date="2015-03-07T18:00:00Z">
        <w:r w:rsidDel="00A8220F">
          <w:delText xml:space="preserve">their </w:delText>
        </w:r>
      </w:del>
      <w:ins w:id="10" w:author="Beej" w:date="2015-03-07T18:00:00Z">
        <w:r w:rsidR="00A8220F">
          <w:t xml:space="preserve">data for </w:t>
        </w:r>
      </w:ins>
      <w:r>
        <w:t xml:space="preserve">workout(s) for the day.  </w:t>
      </w:r>
      <w:r w:rsidR="00EF42E2">
        <w:t xml:space="preserve">A daily workout is any workout that the user has completed that </w:t>
      </w:r>
      <w:del w:id="11" w:author="Beej" w:date="2015-03-07T18:01:00Z">
        <w:r w:rsidR="00EF42E2" w:rsidDel="00A8220F">
          <w:delText>they can then log</w:delText>
        </w:r>
      </w:del>
      <w:ins w:id="12" w:author="Beej" w:date="2015-03-07T18:01:00Z">
        <w:r w:rsidR="00A8220F">
          <w:t>can then be logged</w:t>
        </w:r>
      </w:ins>
      <w:r w:rsidR="00EF42E2">
        <w:t xml:space="preserve"> for that specific day.  A user will be able to log past workouts for a specific day</w:t>
      </w:r>
      <w:del w:id="13" w:author="Beej" w:date="2015-03-07T18:01:00Z">
        <w:r w:rsidR="00EF42E2" w:rsidDel="00A8220F">
          <w:delText xml:space="preserve"> if they forgot</w:delText>
        </w:r>
      </w:del>
      <w:r w:rsidR="00EF42E2">
        <w:t xml:space="preserve">.  Each workout logged will be saved to </w:t>
      </w:r>
      <w:del w:id="14" w:author="Beej" w:date="2015-03-07T18:01:00Z">
        <w:r w:rsidR="00EF42E2" w:rsidDel="00A8220F">
          <w:delText xml:space="preserve">their </w:delText>
        </w:r>
      </w:del>
      <w:ins w:id="15" w:author="Beej" w:date="2015-03-07T18:01:00Z">
        <w:r w:rsidR="00A8220F">
          <w:t xml:space="preserve">the user’s </w:t>
        </w:r>
      </w:ins>
      <w:r w:rsidR="00EF42E2">
        <w:t xml:space="preserve">profile and can be seen later in the User Daily Workout </w:t>
      </w:r>
      <w:commentRangeStart w:id="16"/>
      <w:r w:rsidR="00EF42E2">
        <w:t>List</w:t>
      </w:r>
      <w:commentRangeEnd w:id="16"/>
      <w:r w:rsidR="00A8220F">
        <w:rPr>
          <w:rStyle w:val="CommentReference"/>
        </w:rPr>
        <w:commentReference w:id="16"/>
      </w:r>
      <w:r w:rsidR="00EF42E2">
        <w:t>.</w:t>
      </w:r>
    </w:p>
    <w:p w14:paraId="1B661611" w14:textId="77777777" w:rsidR="00EF42E2" w:rsidRDefault="00EF42E2"/>
    <w:p w14:paraId="15A8F977" w14:textId="66078ADD" w:rsidR="00C712C0" w:rsidRDefault="00E50318">
      <w:pPr>
        <w:ind w:left="900" w:hanging="900"/>
        <w:pPrChange w:id="17" w:author="Beej" w:date="2015-03-07T18:04:00Z">
          <w:pPr/>
        </w:pPrChange>
      </w:pPr>
      <w:r>
        <w:t>5.2.1.1</w:t>
      </w:r>
      <w:ins w:id="18" w:author="Beej" w:date="2015-03-07T18:04:00Z">
        <w:r w:rsidR="00A8220F">
          <w:tab/>
        </w:r>
      </w:ins>
      <w:del w:id="19" w:author="Beej" w:date="2015-03-07T18:04:00Z">
        <w:r w:rsidDel="00A8220F">
          <w:delText xml:space="preserve"> </w:delText>
        </w:r>
      </w:del>
      <w:r>
        <w:t>The system</w:t>
      </w:r>
      <w:r w:rsidR="00C712C0">
        <w:t xml:space="preserve"> shall </w:t>
      </w:r>
      <w:r w:rsidR="00AD4462">
        <w:t xml:space="preserve">have a text box for the user to </w:t>
      </w:r>
      <w:r>
        <w:t xml:space="preserve">enter </w:t>
      </w:r>
      <w:r w:rsidR="00AD4462">
        <w:t>their</w:t>
      </w:r>
      <w:r w:rsidR="00C712C0">
        <w:t xml:space="preserve"> most recent completed </w:t>
      </w:r>
      <w:commentRangeStart w:id="20"/>
      <w:r w:rsidR="00C712C0">
        <w:t>workout</w:t>
      </w:r>
      <w:commentRangeEnd w:id="20"/>
      <w:r w:rsidR="00A8220F">
        <w:rPr>
          <w:rStyle w:val="CommentReference"/>
        </w:rPr>
        <w:commentReference w:id="20"/>
      </w:r>
      <w:r w:rsidR="00C712C0">
        <w:t>.</w:t>
      </w:r>
    </w:p>
    <w:p w14:paraId="0E77049A" w14:textId="3EC6B0A4" w:rsidR="00C712C0" w:rsidRDefault="00C712C0">
      <w:r>
        <w:t>5.2.1.2</w:t>
      </w:r>
      <w:r w:rsidR="00E50318">
        <w:t xml:space="preserve"> </w:t>
      </w:r>
      <w:r>
        <w:t xml:space="preserve">The </w:t>
      </w:r>
      <w:r w:rsidR="00E50318">
        <w:t>system</w:t>
      </w:r>
      <w:r>
        <w:t xml:space="preserve"> shall </w:t>
      </w:r>
      <w:r w:rsidR="00E50318">
        <w:t>log as many workouts in a day as the user</w:t>
      </w:r>
      <w:r>
        <w:t xml:space="preserve"> would like.</w:t>
      </w:r>
    </w:p>
    <w:p w14:paraId="699B557C" w14:textId="072B7760" w:rsidR="007236F3" w:rsidRDefault="007236F3">
      <w:r>
        <w:t>5.2.1.3 The system shall allow the user to enter a past workout for a specific day.</w:t>
      </w:r>
    </w:p>
    <w:p w14:paraId="13170726" w14:textId="1513ED0A" w:rsidR="00AD4462" w:rsidRDefault="00AD4462">
      <w:r>
        <w:t xml:space="preserve">5.2.1.4 The system shall have a text box and/or drop down calendar for the user to change the date of a </w:t>
      </w:r>
      <w:commentRangeStart w:id="21"/>
      <w:r>
        <w:t>workout</w:t>
      </w:r>
      <w:commentRangeEnd w:id="21"/>
      <w:r w:rsidR="00A8220F">
        <w:rPr>
          <w:rStyle w:val="CommentReference"/>
        </w:rPr>
        <w:commentReference w:id="21"/>
      </w:r>
      <w:ins w:id="22" w:author="Beej" w:date="2015-03-07T18:07:00Z">
        <w:r w:rsidR="00A8220F">
          <w:t>.</w:t>
        </w:r>
      </w:ins>
    </w:p>
    <w:p w14:paraId="06F84E88" w14:textId="77777777" w:rsidR="00C712C0" w:rsidRDefault="00C712C0" w:rsidP="00C712C0"/>
    <w:p w14:paraId="7EE96EED" w14:textId="77777777" w:rsidR="00C712C0" w:rsidRDefault="00C712C0" w:rsidP="00C712C0">
      <w:pPr>
        <w:rPr>
          <w:b/>
        </w:rPr>
      </w:pPr>
      <w:r w:rsidRPr="00EB69A1">
        <w:rPr>
          <w:b/>
        </w:rPr>
        <w:t>5.2.2 User Daily Workout list</w:t>
      </w:r>
    </w:p>
    <w:p w14:paraId="4BCC827C" w14:textId="4C31615B" w:rsidR="00EF42E2" w:rsidRPr="00EF42E2" w:rsidRDefault="00EF42E2" w:rsidP="00C712C0">
      <w:r>
        <w:t xml:space="preserve">This is a </w:t>
      </w:r>
      <w:commentRangeStart w:id="23"/>
      <w:r>
        <w:t xml:space="preserve">place </w:t>
      </w:r>
      <w:commentRangeEnd w:id="23"/>
      <w:r w:rsidR="001A774B">
        <w:rPr>
          <w:rStyle w:val="CommentReference"/>
        </w:rPr>
        <w:commentReference w:id="23"/>
      </w:r>
      <w:r>
        <w:t xml:space="preserve">the user can go to see all </w:t>
      </w:r>
      <w:del w:id="24" w:author="Beej" w:date="2015-03-07T18:09:00Z">
        <w:r w:rsidDel="001A774B">
          <w:delText xml:space="preserve">of their </w:delText>
        </w:r>
      </w:del>
      <w:r>
        <w:t xml:space="preserve">past workouts </w:t>
      </w:r>
      <w:del w:id="25" w:author="Beej" w:date="2015-03-07T18:10:00Z">
        <w:r w:rsidDel="001A774B">
          <w:delText>they have logged</w:delText>
        </w:r>
      </w:del>
      <w:ins w:id="26" w:author="Beej" w:date="2015-03-07T18:10:00Z">
        <w:r w:rsidR="001A774B">
          <w:t>that have been logged</w:t>
        </w:r>
      </w:ins>
      <w:r>
        <w:t xml:space="preserve">.  </w:t>
      </w:r>
      <w:del w:id="27" w:author="Beej" w:date="2015-03-07T18:10:00Z">
        <w:r w:rsidDel="001A774B">
          <w:delText>They will be</w:delText>
        </w:r>
      </w:del>
      <w:ins w:id="28" w:author="Beej" w:date="2015-03-07T18:10:00Z">
        <w:r w:rsidR="001A774B">
          <w:t>The user is</w:t>
        </w:r>
      </w:ins>
      <w:r>
        <w:t xml:space="preserve"> able to edit past entries or delete them from here.  There </w:t>
      </w:r>
      <w:del w:id="29" w:author="Beej" w:date="2015-03-07T18:10:00Z">
        <w:r w:rsidDel="001A774B">
          <w:delText>will also be</w:delText>
        </w:r>
      </w:del>
      <w:ins w:id="30" w:author="Beej" w:date="2015-03-07T18:10:00Z">
        <w:r w:rsidR="001A774B">
          <w:t>is also</w:t>
        </w:r>
      </w:ins>
      <w:r>
        <w:t xml:space="preserve"> an option to </w:t>
      </w:r>
      <w:r>
        <w:lastRenderedPageBreak/>
        <w:t xml:space="preserve">add a workout to the list at this point, which </w:t>
      </w:r>
      <w:del w:id="31" w:author="Beej" w:date="2015-03-07T18:10:00Z">
        <w:r w:rsidDel="001A774B">
          <w:delText xml:space="preserve">will </w:delText>
        </w:r>
      </w:del>
      <w:r>
        <w:t>redirect</w:t>
      </w:r>
      <w:ins w:id="32" w:author="Beej" w:date="2015-03-07T18:10:00Z">
        <w:r w:rsidR="001A774B">
          <w:t>s</w:t>
        </w:r>
      </w:ins>
      <w:r>
        <w:t xml:space="preserve"> the user to the User Daily Workout Log.</w:t>
      </w:r>
    </w:p>
    <w:p w14:paraId="7FB69B05" w14:textId="77777777" w:rsidR="00EF42E2" w:rsidRPr="00EB69A1" w:rsidRDefault="00EF42E2" w:rsidP="00C712C0">
      <w:pPr>
        <w:rPr>
          <w:b/>
        </w:rPr>
      </w:pPr>
    </w:p>
    <w:p w14:paraId="5C516ACA" w14:textId="36F7D21D" w:rsidR="00C712C0" w:rsidRDefault="004C731B" w:rsidP="00C712C0">
      <w:r>
        <w:t xml:space="preserve">5.2.2.1 </w:t>
      </w:r>
      <w:r w:rsidR="00C712C0">
        <w:t xml:space="preserve">The </w:t>
      </w:r>
      <w:r w:rsidR="00E50318">
        <w:t>system</w:t>
      </w:r>
      <w:r w:rsidR="00C712C0">
        <w:t xml:space="preserve"> shall </w:t>
      </w:r>
      <w:r w:rsidR="00E50318">
        <w:t>display all of the user’s</w:t>
      </w:r>
      <w:r w:rsidR="00C712C0">
        <w:t xml:space="preserve"> previously logged workouts</w:t>
      </w:r>
      <w:ins w:id="33" w:author="Beej" w:date="2015-03-07T18:11:00Z">
        <w:r w:rsidR="001A774B">
          <w:t>.</w:t>
        </w:r>
      </w:ins>
    </w:p>
    <w:p w14:paraId="624F2D7C" w14:textId="4109FB3B" w:rsidR="00151954" w:rsidRDefault="004C731B">
      <w:r>
        <w:t xml:space="preserve">5.2.2.2 </w:t>
      </w:r>
      <w:r w:rsidR="00C712C0">
        <w:t>The list shall display the entire workout</w:t>
      </w:r>
      <w:r w:rsidR="00AD4462">
        <w:t xml:space="preserve"> in its own </w:t>
      </w:r>
      <w:commentRangeStart w:id="34"/>
      <w:r w:rsidR="00AD4462">
        <w:t>div</w:t>
      </w:r>
      <w:commentRangeEnd w:id="34"/>
      <w:r w:rsidR="001A774B">
        <w:rPr>
          <w:rStyle w:val="CommentReference"/>
        </w:rPr>
        <w:commentReference w:id="34"/>
      </w:r>
      <w:ins w:id="35" w:author="Beej" w:date="2015-03-07T18:11:00Z">
        <w:r w:rsidR="001A774B">
          <w:t>.</w:t>
        </w:r>
      </w:ins>
    </w:p>
    <w:p w14:paraId="0E9BCCF8" w14:textId="2302434F" w:rsidR="00C712C0" w:rsidRDefault="004C731B">
      <w:r>
        <w:t xml:space="preserve">5.2.2.3 </w:t>
      </w:r>
      <w:r w:rsidR="00C712C0">
        <w:t xml:space="preserve">The </w:t>
      </w:r>
      <w:r w:rsidR="00E50318">
        <w:t>system</w:t>
      </w:r>
      <w:r w:rsidR="00C712C0">
        <w:t xml:space="preserve"> shall </w:t>
      </w:r>
      <w:r w:rsidR="00E50318">
        <w:t>allow</w:t>
      </w:r>
      <w:r w:rsidR="00C712C0">
        <w:t xml:space="preserve"> edit</w:t>
      </w:r>
      <w:r w:rsidR="00E50318">
        <w:t>ing of</w:t>
      </w:r>
      <w:r>
        <w:t xml:space="preserve"> a logged workout from the list</w:t>
      </w:r>
      <w:r w:rsidR="00AD4462">
        <w:t xml:space="preserve"> with an edit button</w:t>
      </w:r>
      <w:ins w:id="36" w:author="Beej" w:date="2015-03-07T18:11:00Z">
        <w:r w:rsidR="001A774B">
          <w:t>.</w:t>
        </w:r>
      </w:ins>
    </w:p>
    <w:p w14:paraId="0A12ED23" w14:textId="28DCFE06" w:rsidR="004C731B" w:rsidRDefault="004C731B">
      <w:r>
        <w:t xml:space="preserve">5.2.2.4 The </w:t>
      </w:r>
      <w:r w:rsidR="00E50318">
        <w:t>system</w:t>
      </w:r>
      <w:r>
        <w:t xml:space="preserve"> shall </w:t>
      </w:r>
      <w:r w:rsidR="00E50318">
        <w:t>allow deletion of</w:t>
      </w:r>
      <w:r>
        <w:t xml:space="preserve"> a logged workout from the list</w:t>
      </w:r>
      <w:r w:rsidR="00AD4462">
        <w:t xml:space="preserve"> with a delete button</w:t>
      </w:r>
      <w:ins w:id="37" w:author="Beej" w:date="2015-03-07T18:11:00Z">
        <w:r w:rsidR="001A774B">
          <w:t>.</w:t>
        </w:r>
      </w:ins>
    </w:p>
    <w:p w14:paraId="5C2CF9BE" w14:textId="5C44678B" w:rsidR="00EF42E2" w:rsidRDefault="00EF42E2">
      <w:r>
        <w:t>5.2.2.5 The system shall have an option to add a workout to the list</w:t>
      </w:r>
      <w:r w:rsidR="00AD4462">
        <w:t xml:space="preserve"> with an add icon button</w:t>
      </w:r>
      <w:ins w:id="38" w:author="Beej" w:date="2015-03-07T18:11:00Z">
        <w:r w:rsidR="001A774B">
          <w:t>.</w:t>
        </w:r>
      </w:ins>
    </w:p>
    <w:p w14:paraId="131FFD2F" w14:textId="77777777" w:rsidR="00C712C0" w:rsidRDefault="00C712C0"/>
    <w:p w14:paraId="4D40A0A8" w14:textId="77777777" w:rsidR="004C731B" w:rsidRDefault="004C731B" w:rsidP="004C731B">
      <w:pPr>
        <w:rPr>
          <w:b/>
        </w:rPr>
      </w:pPr>
      <w:r w:rsidRPr="00EB69A1">
        <w:rPr>
          <w:b/>
        </w:rPr>
        <w:t>5.2.3 User Goal Log</w:t>
      </w:r>
    </w:p>
    <w:p w14:paraId="76E2CB0C" w14:textId="379B2B5B" w:rsidR="00EF42E2" w:rsidRDefault="00EF42E2" w:rsidP="004C731B">
      <w:r>
        <w:t xml:space="preserve">This is a </w:t>
      </w:r>
      <w:commentRangeStart w:id="39"/>
      <w:r>
        <w:t xml:space="preserve">place </w:t>
      </w:r>
      <w:commentRangeEnd w:id="39"/>
      <w:r w:rsidR="001A774B">
        <w:rPr>
          <w:rStyle w:val="CommentReference"/>
        </w:rPr>
        <w:commentReference w:id="39"/>
      </w:r>
      <w:r>
        <w:t>the user can go to log a new goal.  A goal is anything that the user hopes to achieve or accomplish.  Any goal added here will be saved to the user goal list to be viewed later.</w:t>
      </w:r>
    </w:p>
    <w:p w14:paraId="10C6D9B8" w14:textId="77777777" w:rsidR="00EF42E2" w:rsidRPr="00EF42E2" w:rsidRDefault="00EF42E2" w:rsidP="004C731B"/>
    <w:p w14:paraId="436029CB" w14:textId="0B9E987F" w:rsidR="004C731B" w:rsidRDefault="004C731B" w:rsidP="004C731B">
      <w:r>
        <w:t xml:space="preserve">5.2.3.1 </w:t>
      </w:r>
      <w:proofErr w:type="gramStart"/>
      <w:r>
        <w:t>The</w:t>
      </w:r>
      <w:proofErr w:type="gramEnd"/>
      <w:r>
        <w:t xml:space="preserve"> </w:t>
      </w:r>
      <w:r w:rsidR="00E50318">
        <w:t>system</w:t>
      </w:r>
      <w:r>
        <w:t xml:space="preserve"> shall </w:t>
      </w:r>
      <w:r w:rsidR="00151954">
        <w:t>have a list of common goals in CrossFit which</w:t>
      </w:r>
      <w:r w:rsidR="00E50318">
        <w:t xml:space="preserve"> the user</w:t>
      </w:r>
      <w:r>
        <w:t xml:space="preserve"> </w:t>
      </w:r>
      <w:r w:rsidR="00151954">
        <w:t xml:space="preserve">can select by clicking on an add to goals </w:t>
      </w:r>
      <w:commentRangeStart w:id="40"/>
      <w:r w:rsidR="00151954">
        <w:t>button</w:t>
      </w:r>
      <w:commentRangeEnd w:id="40"/>
      <w:r w:rsidR="001A774B">
        <w:rPr>
          <w:rStyle w:val="CommentReference"/>
        </w:rPr>
        <w:commentReference w:id="40"/>
      </w:r>
      <w:ins w:id="41" w:author="Beej" w:date="2015-03-07T18:12:00Z">
        <w:r w:rsidR="001A774B">
          <w:t>.</w:t>
        </w:r>
      </w:ins>
    </w:p>
    <w:p w14:paraId="759C47F0" w14:textId="04FA1F1B" w:rsidR="00151954" w:rsidRDefault="00151954" w:rsidP="004C731B">
      <w:r>
        <w:t>5.2.3.2 The system shall have a button for a custom goal</w:t>
      </w:r>
      <w:ins w:id="42" w:author="Beej" w:date="2015-03-07T18:12:00Z">
        <w:r w:rsidR="001A774B">
          <w:t>.</w:t>
        </w:r>
      </w:ins>
    </w:p>
    <w:p w14:paraId="39691676" w14:textId="0A87F2ED" w:rsidR="00151954" w:rsidRDefault="00151954" w:rsidP="004C731B">
      <w:r>
        <w:t>5.2.3.3 The system shall display a text box after the custom goal button has been pressed</w:t>
      </w:r>
      <w:ins w:id="43" w:author="Beej" w:date="2015-03-07T18:12:00Z">
        <w:r w:rsidR="001A774B">
          <w:t>.</w:t>
        </w:r>
      </w:ins>
    </w:p>
    <w:p w14:paraId="5B3025A3" w14:textId="1C7F36B5" w:rsidR="004C731B" w:rsidRDefault="00151954" w:rsidP="004C731B">
      <w:r>
        <w:t>5.2.3.4</w:t>
      </w:r>
      <w:r w:rsidR="00E50318">
        <w:t xml:space="preserve"> The system</w:t>
      </w:r>
      <w:r w:rsidR="004C731B">
        <w:t xml:space="preserve"> shall </w:t>
      </w:r>
      <w:r w:rsidR="00E50318">
        <w:t>allow the user</w:t>
      </w:r>
      <w:r w:rsidR="004C731B">
        <w:t xml:space="preserve"> to save a goal</w:t>
      </w:r>
      <w:r>
        <w:t xml:space="preserve"> by clicking on an add goal button</w:t>
      </w:r>
      <w:ins w:id="44" w:author="Beej" w:date="2015-03-07T18:12:00Z">
        <w:r w:rsidR="001A774B">
          <w:t>.</w:t>
        </w:r>
      </w:ins>
    </w:p>
    <w:p w14:paraId="6120D6B3" w14:textId="5762719A" w:rsidR="004C731B" w:rsidRDefault="00151954" w:rsidP="004C731B">
      <w:r>
        <w:t>5.2.3.5</w:t>
      </w:r>
      <w:r w:rsidR="004C731B">
        <w:t xml:space="preserve"> The goal shall save to the user goal </w:t>
      </w:r>
      <w:commentRangeStart w:id="45"/>
      <w:r w:rsidR="004C731B">
        <w:t>list</w:t>
      </w:r>
      <w:commentRangeEnd w:id="45"/>
      <w:r w:rsidR="001A774B">
        <w:rPr>
          <w:rStyle w:val="CommentReference"/>
        </w:rPr>
        <w:commentReference w:id="45"/>
      </w:r>
      <w:ins w:id="46" w:author="Beej" w:date="2015-03-07T18:12:00Z">
        <w:r w:rsidR="001A774B">
          <w:t>.</w:t>
        </w:r>
      </w:ins>
    </w:p>
    <w:p w14:paraId="43D96DDD" w14:textId="77777777" w:rsidR="004C731B" w:rsidRDefault="004C731B" w:rsidP="004C731B"/>
    <w:p w14:paraId="07589327" w14:textId="77777777" w:rsidR="004C731B" w:rsidRDefault="004C731B" w:rsidP="004C731B">
      <w:pPr>
        <w:rPr>
          <w:b/>
        </w:rPr>
      </w:pPr>
      <w:r w:rsidRPr="00EB69A1">
        <w:rPr>
          <w:b/>
        </w:rPr>
        <w:t>5.2.4 User Goal List</w:t>
      </w:r>
    </w:p>
    <w:p w14:paraId="0404B61A" w14:textId="53CF8249" w:rsidR="00EF42E2" w:rsidRDefault="00EF42E2" w:rsidP="004C731B">
      <w:r>
        <w:t>This is a place where the user can see all of their current, unaccomplished goals.  Here the user can also edit or delete a goal.  There will also be an option to “check off” a goal, signifying that it has been accomplished.</w:t>
      </w:r>
    </w:p>
    <w:p w14:paraId="5AC5FAC4" w14:textId="77777777" w:rsidR="00EF42E2" w:rsidRPr="00EF42E2" w:rsidRDefault="00EF42E2" w:rsidP="004C731B"/>
    <w:p w14:paraId="6C11E6CD" w14:textId="51E6A50F" w:rsidR="004C731B" w:rsidRDefault="004C731B">
      <w:r>
        <w:t>5.2.4.1 The user goal list shall show all goals entered by the user</w:t>
      </w:r>
      <w:ins w:id="47" w:author="Beej" w:date="2015-03-07T18:16:00Z">
        <w:r w:rsidR="001A774B">
          <w:t>.</w:t>
        </w:r>
      </w:ins>
    </w:p>
    <w:p w14:paraId="0C5C213A" w14:textId="18570B7D" w:rsidR="002815E4" w:rsidRDefault="002815E4">
      <w:r>
        <w:t>5.2.4.2 The list shall display all of the goal’s information</w:t>
      </w:r>
      <w:ins w:id="48" w:author="Beej" w:date="2015-03-07T18:16:00Z">
        <w:r w:rsidR="001A774B">
          <w:t>.</w:t>
        </w:r>
      </w:ins>
    </w:p>
    <w:p w14:paraId="711A6635" w14:textId="5E60887C" w:rsidR="002815E4" w:rsidRDefault="002815E4">
      <w:r>
        <w:t>5.2.4.3 Each goal shall appear in its own div</w:t>
      </w:r>
      <w:ins w:id="49" w:author="Beej" w:date="2015-03-07T18:16:00Z">
        <w:r w:rsidR="001A774B">
          <w:t>.</w:t>
        </w:r>
      </w:ins>
    </w:p>
    <w:p w14:paraId="05D04A0D" w14:textId="3860E13A" w:rsidR="004C731B" w:rsidRDefault="002815E4">
      <w:r>
        <w:t>5.2.4.4</w:t>
      </w:r>
      <w:r w:rsidR="004C731B">
        <w:t xml:space="preserve"> The </w:t>
      </w:r>
      <w:r w:rsidR="00E50318">
        <w:t>system</w:t>
      </w:r>
      <w:r w:rsidR="004C731B">
        <w:t xml:space="preserve"> shall </w:t>
      </w:r>
      <w:r w:rsidR="00E50318">
        <w:t>allow</w:t>
      </w:r>
      <w:r w:rsidR="004C731B">
        <w:t xml:space="preserve"> edit</w:t>
      </w:r>
      <w:r w:rsidR="00E50318">
        <w:t>ing of</w:t>
      </w:r>
      <w:r w:rsidR="004C731B">
        <w:t xml:space="preserve"> any goal on the list</w:t>
      </w:r>
      <w:r>
        <w:t xml:space="preserve"> by an edit button</w:t>
      </w:r>
      <w:ins w:id="50" w:author="Beej" w:date="2015-03-07T18:16:00Z">
        <w:r w:rsidR="001A774B">
          <w:t>.</w:t>
        </w:r>
      </w:ins>
    </w:p>
    <w:p w14:paraId="22B586B4" w14:textId="77AD4249" w:rsidR="004C731B" w:rsidRDefault="002815E4">
      <w:r>
        <w:t>5.2.4.5</w:t>
      </w:r>
      <w:r w:rsidR="00E50318">
        <w:t xml:space="preserve"> The system</w:t>
      </w:r>
      <w:r w:rsidR="004C731B">
        <w:t xml:space="preserve"> shall </w:t>
      </w:r>
      <w:r w:rsidR="00E50318">
        <w:t>allow the deletion of</w:t>
      </w:r>
      <w:r w:rsidR="004C731B">
        <w:t xml:space="preserve"> any goal on the list</w:t>
      </w:r>
      <w:r>
        <w:t xml:space="preserve"> by a delete button</w:t>
      </w:r>
      <w:ins w:id="51" w:author="Beej" w:date="2015-03-07T18:16:00Z">
        <w:r w:rsidR="001A774B">
          <w:t>.</w:t>
        </w:r>
      </w:ins>
    </w:p>
    <w:p w14:paraId="78321FA5" w14:textId="4CD4F104" w:rsidR="00EF42E2" w:rsidRDefault="002815E4">
      <w:r>
        <w:t>5.2.4.6</w:t>
      </w:r>
      <w:r w:rsidR="00EF42E2">
        <w:t xml:space="preserve"> The system shall allow the user to check off a goal</w:t>
      </w:r>
      <w:r>
        <w:t xml:space="preserve"> by a goal reached button</w:t>
      </w:r>
      <w:ins w:id="52" w:author="Beej" w:date="2015-03-07T18:16:00Z">
        <w:r w:rsidR="001A774B">
          <w:t>.</w:t>
        </w:r>
      </w:ins>
    </w:p>
    <w:p w14:paraId="35F4F31B" w14:textId="202F0218" w:rsidR="00EF42E2" w:rsidRDefault="002815E4">
      <w:r>
        <w:t>5.2.4.7</w:t>
      </w:r>
      <w:r w:rsidR="00EF42E2">
        <w:t xml:space="preserve"> The system shall show which goals are accomplished and which are not</w:t>
      </w:r>
      <w:r>
        <w:t xml:space="preserve"> by a description within the div</w:t>
      </w:r>
      <w:ins w:id="53" w:author="Beej" w:date="2015-03-07T18:16:00Z">
        <w:r w:rsidR="001A774B">
          <w:t>.</w:t>
        </w:r>
      </w:ins>
    </w:p>
    <w:p w14:paraId="28FD60CA" w14:textId="77777777" w:rsidR="004C731B" w:rsidRDefault="004C731B"/>
    <w:p w14:paraId="2D1D4618" w14:textId="4699CE92" w:rsidR="007303A4" w:rsidRDefault="00E50318">
      <w:pPr>
        <w:rPr>
          <w:b/>
        </w:rPr>
      </w:pPr>
      <w:r>
        <w:rPr>
          <w:b/>
        </w:rPr>
        <w:t>5.2.5</w:t>
      </w:r>
      <w:r w:rsidR="007303A4" w:rsidRPr="00EB69A1">
        <w:rPr>
          <w:b/>
        </w:rPr>
        <w:t xml:space="preserve"> User Profile</w:t>
      </w:r>
    </w:p>
    <w:p w14:paraId="50542E09" w14:textId="0C94CAB8" w:rsidR="008D796B" w:rsidRPr="008D796B" w:rsidRDefault="008D796B">
      <w:r>
        <w:t xml:space="preserve">This holds all of the basic information of the user.  The basic user information will consist of </w:t>
      </w:r>
      <w:del w:id="54" w:author="Beej" w:date="2015-03-07T18:18:00Z">
        <w:r w:rsidDel="001A774B">
          <w:delText>fields such as</w:delText>
        </w:r>
      </w:del>
      <w:ins w:id="55" w:author="Beej" w:date="2015-03-07T18:18:00Z">
        <w:r w:rsidR="001A774B">
          <w:t>fields including (but not limited to)</w:t>
        </w:r>
      </w:ins>
      <w:r>
        <w:t xml:space="preserve"> age, gender, height, weight, years of experience with the sport,</w:t>
      </w:r>
      <w:del w:id="56" w:author="Beej" w:date="2015-03-07T18:19:00Z">
        <w:r w:rsidDel="001A774B">
          <w:delText xml:space="preserve"> </w:delText>
        </w:r>
        <w:commentRangeStart w:id="57"/>
        <w:r w:rsidDel="001A774B">
          <w:delText>etc</w:delText>
        </w:r>
      </w:del>
      <w:commentRangeEnd w:id="57"/>
      <w:r w:rsidR="001A774B">
        <w:rPr>
          <w:rStyle w:val="CommentReference"/>
        </w:rPr>
        <w:commentReference w:id="57"/>
      </w:r>
      <w:r>
        <w:t>.</w:t>
      </w:r>
    </w:p>
    <w:p w14:paraId="4876E91C" w14:textId="77777777" w:rsidR="008D796B" w:rsidRPr="00EB69A1" w:rsidRDefault="008D796B">
      <w:pPr>
        <w:rPr>
          <w:b/>
        </w:rPr>
      </w:pPr>
    </w:p>
    <w:p w14:paraId="5716C223" w14:textId="15570C0C" w:rsidR="004C731B" w:rsidRDefault="00E50318">
      <w:r>
        <w:t>5.2.5</w:t>
      </w:r>
      <w:r w:rsidR="004C731B">
        <w:t xml:space="preserve">.1 The user profile shall display </w:t>
      </w:r>
      <w:r w:rsidR="002815E4">
        <w:t xml:space="preserve">all of </w:t>
      </w:r>
      <w:r w:rsidR="004C731B">
        <w:t>the user’s information</w:t>
      </w:r>
      <w:r w:rsidR="002815E4">
        <w:t xml:space="preserve"> in one container</w:t>
      </w:r>
    </w:p>
    <w:p w14:paraId="1F229421" w14:textId="137EC461" w:rsidR="004C731B" w:rsidRDefault="00E50318">
      <w:r>
        <w:lastRenderedPageBreak/>
        <w:t>5.2.5</w:t>
      </w:r>
      <w:r w:rsidR="004C731B">
        <w:t xml:space="preserve">.2 The </w:t>
      </w:r>
      <w:r>
        <w:t>system shall allow</w:t>
      </w:r>
      <w:r w:rsidR="004C731B">
        <w:t xml:space="preserve"> edit</w:t>
      </w:r>
      <w:r>
        <w:t>ing of the user’s</w:t>
      </w:r>
      <w:r w:rsidR="004C731B">
        <w:t xml:space="preserve"> information</w:t>
      </w:r>
      <w:r w:rsidR="002815E4">
        <w:t xml:space="preserve"> with an edit button</w:t>
      </w:r>
    </w:p>
    <w:p w14:paraId="4775F682" w14:textId="014066FA" w:rsidR="002815E4" w:rsidRDefault="002815E4">
      <w:r>
        <w:t>5.2.5.3 The system shall update any edited information with a save changes button</w:t>
      </w:r>
    </w:p>
    <w:p w14:paraId="0C99808C" w14:textId="77777777" w:rsidR="004C731B" w:rsidRDefault="004C731B"/>
    <w:p w14:paraId="77E52411" w14:textId="57B1E8AC" w:rsidR="007303A4" w:rsidRDefault="00E50318">
      <w:pPr>
        <w:rPr>
          <w:b/>
        </w:rPr>
      </w:pPr>
      <w:r>
        <w:rPr>
          <w:b/>
        </w:rPr>
        <w:t>5.2.6</w:t>
      </w:r>
      <w:r w:rsidR="007303A4" w:rsidRPr="00EB69A1">
        <w:rPr>
          <w:b/>
        </w:rPr>
        <w:t xml:space="preserve"> Graphical User Interface</w:t>
      </w:r>
      <w:r w:rsidR="004C731B" w:rsidRPr="00EB69A1">
        <w:rPr>
          <w:b/>
        </w:rPr>
        <w:t xml:space="preserve"> (GUI)</w:t>
      </w:r>
    </w:p>
    <w:p w14:paraId="53AA53ED" w14:textId="65A258C9" w:rsidR="008D796B" w:rsidRDefault="008D796B">
      <w:r>
        <w:t>The GUI is the menu system that allows the user to navigate their profile and the website as a whole.  It consists of buttons for the User Daily Workout List, User Goal List, and the User Profile</w:t>
      </w:r>
    </w:p>
    <w:p w14:paraId="1009DE50" w14:textId="77777777" w:rsidR="008D796B" w:rsidRPr="008D796B" w:rsidRDefault="008D796B"/>
    <w:p w14:paraId="2CA59CA2" w14:textId="5BFDA25F" w:rsidR="004C731B" w:rsidRDefault="00E50318">
      <w:r>
        <w:t>5.2.6</w:t>
      </w:r>
      <w:r w:rsidR="00EB69A1">
        <w:t xml:space="preserve">.1 </w:t>
      </w:r>
      <w:r w:rsidR="004C731B">
        <w:t>The GUI shall have a menu</w:t>
      </w:r>
      <w:ins w:id="58" w:author="Beej" w:date="2015-03-07T18:20:00Z">
        <w:r w:rsidR="00740F7C">
          <w:t>.</w:t>
        </w:r>
      </w:ins>
    </w:p>
    <w:p w14:paraId="6876C173" w14:textId="2C4AF78C" w:rsidR="004C731B" w:rsidRDefault="00E50318">
      <w:r>
        <w:t>5.2.6</w:t>
      </w:r>
      <w:r w:rsidR="00EB69A1">
        <w:t xml:space="preserve">.2 </w:t>
      </w:r>
      <w:r w:rsidR="004C731B">
        <w:t xml:space="preserve">The menu shall have buttons that link the user to </w:t>
      </w:r>
      <w:del w:id="59" w:author="Beej" w:date="2015-03-07T18:20:00Z">
        <w:r w:rsidR="004C731B" w:rsidDel="00740F7C">
          <w:delText xml:space="preserve">their </w:delText>
        </w:r>
      </w:del>
      <w:ins w:id="60" w:author="Beej" w:date="2015-03-07T18:20:00Z">
        <w:r w:rsidR="00740F7C">
          <w:t xml:space="preserve">the </w:t>
        </w:r>
      </w:ins>
      <w:r w:rsidR="004C731B">
        <w:t>profile, Workout Log, and Goal List</w:t>
      </w:r>
      <w:ins w:id="61" w:author="Beej" w:date="2015-03-07T18:20:00Z">
        <w:r w:rsidR="00740F7C">
          <w:t>.</w:t>
        </w:r>
      </w:ins>
    </w:p>
    <w:p w14:paraId="2EE8475F" w14:textId="530771F3" w:rsidR="004C731B" w:rsidRDefault="00E50318">
      <w:r>
        <w:t>5.2.6</w:t>
      </w:r>
      <w:r w:rsidR="00EB69A1">
        <w:t xml:space="preserve">.3 </w:t>
      </w:r>
      <w:r w:rsidR="004C731B">
        <w:t>The GUI shall be present on every page</w:t>
      </w:r>
      <w:r w:rsidR="002815E4">
        <w:t xml:space="preserve"> of the web </w:t>
      </w:r>
      <w:commentRangeStart w:id="62"/>
      <w:r w:rsidR="002815E4">
        <w:t>application</w:t>
      </w:r>
      <w:commentRangeEnd w:id="62"/>
      <w:r w:rsidR="00740F7C">
        <w:rPr>
          <w:rStyle w:val="CommentReference"/>
        </w:rPr>
        <w:commentReference w:id="62"/>
      </w:r>
      <w:ins w:id="63" w:author="Beej" w:date="2015-03-07T18:20:00Z">
        <w:r w:rsidR="00740F7C">
          <w:t>.</w:t>
        </w:r>
      </w:ins>
    </w:p>
    <w:p w14:paraId="5C857D1F" w14:textId="77777777" w:rsidR="00AB0030" w:rsidRDefault="00AB0030"/>
    <w:p w14:paraId="081DE8DB" w14:textId="04E8B26C" w:rsidR="00AB0030" w:rsidRDefault="00AB0030">
      <w:pPr>
        <w:rPr>
          <w:b/>
        </w:rPr>
      </w:pPr>
      <w:r>
        <w:rPr>
          <w:b/>
        </w:rPr>
        <w:t>5.2.7 Account Sign Up</w:t>
      </w:r>
    </w:p>
    <w:p w14:paraId="394950D3" w14:textId="4971429B" w:rsidR="00E50234" w:rsidRPr="00E50234" w:rsidRDefault="00E50234">
      <w:r>
        <w:t xml:space="preserve">The account sign up page is the page that any user will land on </w:t>
      </w:r>
      <w:del w:id="64" w:author="Beej" w:date="2015-03-07T18:22:00Z">
        <w:r w:rsidDel="00740F7C">
          <w:delText>if they are</w:delText>
        </w:r>
      </w:del>
      <w:ins w:id="65" w:author="Beej" w:date="2015-03-07T18:22:00Z">
        <w:r w:rsidR="00740F7C">
          <w:t>when</w:t>
        </w:r>
      </w:ins>
      <w:r>
        <w:t xml:space="preserve"> not currently logged in.  It will function very similarly to other </w:t>
      </w:r>
      <w:del w:id="66" w:author="Beej" w:date="2015-03-07T18:22:00Z">
        <w:r w:rsidDel="00740F7C">
          <w:delText xml:space="preserve">sing </w:delText>
        </w:r>
      </w:del>
      <w:ins w:id="67" w:author="Beej" w:date="2015-03-07T18:22:00Z">
        <w:r w:rsidR="00740F7C">
          <w:t xml:space="preserve">sign </w:t>
        </w:r>
      </w:ins>
      <w:r>
        <w:t xml:space="preserve">up/log in pages for social media </w:t>
      </w:r>
      <w:commentRangeStart w:id="68"/>
      <w:r>
        <w:t>sites</w:t>
      </w:r>
      <w:commentRangeEnd w:id="68"/>
      <w:r w:rsidR="00740F7C">
        <w:rPr>
          <w:rStyle w:val="CommentReference"/>
        </w:rPr>
        <w:commentReference w:id="68"/>
      </w:r>
      <w:r>
        <w:t>.  The user will have the option to either login to an already existing account or sign up for a new account.</w:t>
      </w:r>
    </w:p>
    <w:p w14:paraId="4CAE6F78" w14:textId="77777777" w:rsidR="00E50234" w:rsidRDefault="00E50234">
      <w:pPr>
        <w:rPr>
          <w:b/>
        </w:rPr>
      </w:pPr>
    </w:p>
    <w:p w14:paraId="374FA138" w14:textId="4ECA7DE1" w:rsidR="00AB0030" w:rsidRPr="00AB0030" w:rsidRDefault="00AB0030">
      <w:r>
        <w:t>5.2.7.1 The system shall have a container with an option to sign up for an account</w:t>
      </w:r>
      <w:ins w:id="69" w:author="Beej" w:date="2015-03-07T18:23:00Z">
        <w:r w:rsidR="00740F7C">
          <w:t>.</w:t>
        </w:r>
      </w:ins>
    </w:p>
    <w:p w14:paraId="043A1EA4" w14:textId="494BF688" w:rsidR="00AB0030" w:rsidRDefault="00AB0030">
      <w:r>
        <w:t xml:space="preserve">5.2.7.2 The system shall have text fields for a first name, last name, email address, password, and confirm </w:t>
      </w:r>
      <w:commentRangeStart w:id="70"/>
      <w:r>
        <w:t>password</w:t>
      </w:r>
      <w:commentRangeEnd w:id="70"/>
      <w:r w:rsidR="00740F7C">
        <w:rPr>
          <w:rStyle w:val="CommentReference"/>
        </w:rPr>
        <w:commentReference w:id="70"/>
      </w:r>
      <w:ins w:id="71" w:author="Beej" w:date="2015-03-07T18:23:00Z">
        <w:r w:rsidR="00740F7C">
          <w:t>.</w:t>
        </w:r>
      </w:ins>
    </w:p>
    <w:p w14:paraId="21393226" w14:textId="2725FFC9" w:rsidR="00AB0030" w:rsidRDefault="00AB0030">
      <w:r>
        <w:t>5.2.7.3 The system shall have a submit button</w:t>
      </w:r>
      <w:ins w:id="72" w:author="Beej" w:date="2015-03-07T18:25:00Z">
        <w:r w:rsidR="00740F7C">
          <w:t>.</w:t>
        </w:r>
      </w:ins>
    </w:p>
    <w:p w14:paraId="2006E540" w14:textId="77D28766" w:rsidR="00AB0030" w:rsidRDefault="00AB0030">
      <w:r>
        <w:t>5.2.7.4 The system shall create a new user account upon the completion of the text fields and the clicking of the submit button</w:t>
      </w:r>
      <w:ins w:id="73" w:author="Beej" w:date="2015-03-07T18:25:00Z">
        <w:r w:rsidR="00740F7C">
          <w:t>.</w:t>
        </w:r>
      </w:ins>
    </w:p>
    <w:p w14:paraId="3D0B3B67" w14:textId="62A15BE6" w:rsidR="007303A4" w:rsidRDefault="00AB0030">
      <w:r>
        <w:t>5.2.7.5 The system shall have a separate container for logging in</w:t>
      </w:r>
      <w:ins w:id="74" w:author="Beej" w:date="2015-03-07T18:25:00Z">
        <w:r w:rsidR="00740F7C">
          <w:t>.</w:t>
        </w:r>
      </w:ins>
      <w:del w:id="75" w:author="Beej" w:date="2015-03-07T18:25:00Z">
        <w:r w:rsidDel="00740F7C">
          <w:delText xml:space="preserve"> </w:delText>
        </w:r>
      </w:del>
    </w:p>
    <w:p w14:paraId="439584A4" w14:textId="634F6C88" w:rsidR="004C731B" w:rsidRDefault="00AB0030">
      <w:r>
        <w:t>5.2.7.6 The system shall have a text field for email address and password</w:t>
      </w:r>
      <w:ins w:id="76" w:author="Beej" w:date="2015-03-07T18:25:00Z">
        <w:r w:rsidR="00740F7C">
          <w:t xml:space="preserve"> in the log in container.</w:t>
        </w:r>
      </w:ins>
    </w:p>
    <w:p w14:paraId="7A8E2A40" w14:textId="79037F69" w:rsidR="00AB0030" w:rsidRDefault="00AB0030">
      <w:r>
        <w:t>5.2.7.7 The system shall have a login button in the login container</w:t>
      </w:r>
      <w:ins w:id="77" w:author="Beej" w:date="2015-03-07T18:26:00Z">
        <w:r w:rsidR="00740F7C">
          <w:t>.</w:t>
        </w:r>
      </w:ins>
    </w:p>
    <w:p w14:paraId="3AF7C359" w14:textId="163BCF77" w:rsidR="00AB0030" w:rsidRDefault="00AB0030">
      <w:r>
        <w:t>5.2.7.8 The system shall redirect the user to their account after filling in and clicking the appropriate button for login and sign up</w:t>
      </w:r>
      <w:ins w:id="78" w:author="Beej" w:date="2015-03-07T18:26:00Z">
        <w:r w:rsidR="00740F7C">
          <w:t>.</w:t>
        </w:r>
      </w:ins>
    </w:p>
    <w:p w14:paraId="47B169F8" w14:textId="77777777" w:rsidR="00AB0030" w:rsidRDefault="00AB0030"/>
    <w:p w14:paraId="67B75AAF" w14:textId="03FB41F6" w:rsidR="00E344CB" w:rsidRDefault="007B0459">
      <w:pPr>
        <w:rPr>
          <w:b/>
          <w:sz w:val="36"/>
          <w:szCs w:val="36"/>
        </w:rPr>
      </w:pPr>
      <w:r w:rsidRPr="00C3180D">
        <w:rPr>
          <w:b/>
          <w:sz w:val="36"/>
          <w:szCs w:val="36"/>
        </w:rPr>
        <w:t>5.3 Performance Requirements</w:t>
      </w:r>
    </w:p>
    <w:p w14:paraId="591E205B" w14:textId="08452F06" w:rsidR="00A337C7" w:rsidRPr="00A337C7" w:rsidRDefault="00A337C7">
      <w:r>
        <w:t xml:space="preserve">This system relies on retrieving and updating a user’s information.  Since the system is centered </w:t>
      </w:r>
      <w:commentRangeStart w:id="79"/>
      <w:proofErr w:type="gramStart"/>
      <w:r>
        <w:t>around</w:t>
      </w:r>
      <w:proofErr w:type="gramEnd"/>
      <w:r>
        <w:t xml:space="preserve"> </w:t>
      </w:r>
      <w:commentRangeEnd w:id="79"/>
      <w:r w:rsidR="00740F7C">
        <w:rPr>
          <w:rStyle w:val="CommentReference"/>
        </w:rPr>
        <w:commentReference w:id="79"/>
      </w:r>
      <w:r>
        <w:t xml:space="preserve">the individual and not </w:t>
      </w:r>
      <w:r w:rsidR="00E50234">
        <w:t>user-to-user</w:t>
      </w:r>
      <w:r>
        <w:t xml:space="preserve"> interaction, </w:t>
      </w:r>
      <w:del w:id="80" w:author="Beej" w:date="2015-03-07T18:27:00Z">
        <w:r w:rsidDel="00740F7C">
          <w:delText xml:space="preserve">most of </w:delText>
        </w:r>
      </w:del>
      <w:r>
        <w:t xml:space="preserve">the performance requirements are centered </w:t>
      </w:r>
      <w:r w:rsidR="00CA18CE">
        <w:t>on</w:t>
      </w:r>
      <w:r>
        <w:t xml:space="preserve"> displaying a user’s information.</w:t>
      </w:r>
    </w:p>
    <w:p w14:paraId="73CC206B" w14:textId="77777777" w:rsidR="00A337C7" w:rsidRDefault="00A337C7">
      <w:pPr>
        <w:rPr>
          <w:b/>
        </w:rPr>
      </w:pPr>
    </w:p>
    <w:p w14:paraId="001EE809" w14:textId="083AB9ED" w:rsidR="00E344CB" w:rsidRDefault="00E344CB">
      <w:pPr>
        <w:rPr>
          <w:b/>
        </w:rPr>
      </w:pPr>
      <w:r>
        <w:rPr>
          <w:b/>
        </w:rPr>
        <w:t>5.3.1</w:t>
      </w:r>
      <w:r w:rsidR="00E50318">
        <w:rPr>
          <w:b/>
        </w:rPr>
        <w:t xml:space="preserve"> Interface Performance</w:t>
      </w:r>
    </w:p>
    <w:p w14:paraId="658DB3E1" w14:textId="253EFA86" w:rsidR="00E50318" w:rsidRPr="00E50318" w:rsidRDefault="00E50318">
      <w:r>
        <w:t xml:space="preserve">5.3.1.1 The Interface shall use pagination for all of </w:t>
      </w:r>
      <w:r w:rsidR="00CA18CE">
        <w:t>its</w:t>
      </w:r>
      <w:r>
        <w:t xml:space="preserve"> lists</w:t>
      </w:r>
      <w:r w:rsidR="00CA18CE">
        <w:t xml:space="preserve"> (Daily Workout List &amp; Goal </w:t>
      </w:r>
      <w:commentRangeStart w:id="81"/>
      <w:r w:rsidR="00CA18CE">
        <w:t>List</w:t>
      </w:r>
      <w:commentRangeEnd w:id="81"/>
      <w:r w:rsidR="00740F7C">
        <w:rPr>
          <w:rStyle w:val="CommentReference"/>
        </w:rPr>
        <w:commentReference w:id="81"/>
      </w:r>
      <w:r w:rsidR="00CA18CE">
        <w:t>)</w:t>
      </w:r>
    </w:p>
    <w:p w14:paraId="0880A94D" w14:textId="77777777" w:rsidR="006E3DE1" w:rsidRDefault="006E3DE1">
      <w:pPr>
        <w:rPr>
          <w:b/>
          <w:sz w:val="36"/>
          <w:szCs w:val="36"/>
        </w:rPr>
      </w:pPr>
    </w:p>
    <w:p w14:paraId="2B893E5D" w14:textId="77777777" w:rsidR="007B0459" w:rsidRDefault="007B0459">
      <w:pPr>
        <w:rPr>
          <w:b/>
          <w:sz w:val="36"/>
          <w:szCs w:val="36"/>
        </w:rPr>
      </w:pPr>
      <w:r w:rsidRPr="00C3180D">
        <w:rPr>
          <w:b/>
          <w:sz w:val="36"/>
          <w:szCs w:val="36"/>
        </w:rPr>
        <w:t>5.4 Environmental Requirements</w:t>
      </w:r>
    </w:p>
    <w:p w14:paraId="43C65ECF" w14:textId="22FD999B" w:rsidR="00546295" w:rsidRDefault="00546295">
      <w:r>
        <w:lastRenderedPageBreak/>
        <w:t xml:space="preserve">Since this project is a web application, it requires a web browser.  The project will be focused and tested on Google Chrome and Safari and will be running on Mac OS X version 10.10 or </w:t>
      </w:r>
      <w:commentRangeStart w:id="82"/>
      <w:r>
        <w:t>later</w:t>
      </w:r>
      <w:commentRangeEnd w:id="82"/>
      <w:r w:rsidR="00740F7C">
        <w:rPr>
          <w:rStyle w:val="CommentReference"/>
        </w:rPr>
        <w:commentReference w:id="82"/>
      </w:r>
      <w:r>
        <w:t>.</w:t>
      </w:r>
    </w:p>
    <w:p w14:paraId="344CD995" w14:textId="77777777" w:rsidR="00546295" w:rsidRDefault="00546295"/>
    <w:p w14:paraId="29321663" w14:textId="77777777" w:rsidR="007345B3" w:rsidRDefault="007345B3"/>
    <w:tbl>
      <w:tblPr>
        <w:tblStyle w:val="TableGrid"/>
        <w:tblW w:w="0" w:type="auto"/>
        <w:tblLook w:val="04A0" w:firstRow="1" w:lastRow="0" w:firstColumn="1" w:lastColumn="0" w:noHBand="0" w:noVBand="1"/>
      </w:tblPr>
      <w:tblGrid>
        <w:gridCol w:w="2358"/>
        <w:gridCol w:w="6498"/>
      </w:tblGrid>
      <w:tr w:rsidR="00546295" w14:paraId="59F0B62B" w14:textId="77777777" w:rsidTr="004D77FE">
        <w:tc>
          <w:tcPr>
            <w:tcW w:w="2358" w:type="dxa"/>
          </w:tcPr>
          <w:p w14:paraId="7A53399B" w14:textId="0536D6DF" w:rsidR="00546295" w:rsidRDefault="00546295">
            <w:r>
              <w:t>Category</w:t>
            </w:r>
          </w:p>
        </w:tc>
        <w:tc>
          <w:tcPr>
            <w:tcW w:w="6498" w:type="dxa"/>
          </w:tcPr>
          <w:p w14:paraId="65D5E64B" w14:textId="23DDE136" w:rsidR="00546295" w:rsidRDefault="00546295">
            <w:r>
              <w:t>Requirement</w:t>
            </w:r>
          </w:p>
        </w:tc>
      </w:tr>
      <w:tr w:rsidR="00546295" w14:paraId="21F31344" w14:textId="77777777" w:rsidTr="004D77FE">
        <w:tc>
          <w:tcPr>
            <w:tcW w:w="2358" w:type="dxa"/>
          </w:tcPr>
          <w:p w14:paraId="60660321" w14:textId="7E8964D0" w:rsidR="00546295" w:rsidRDefault="00546295">
            <w:r>
              <w:t>Operating System</w:t>
            </w:r>
          </w:p>
          <w:p w14:paraId="216E21DA" w14:textId="77777777" w:rsidR="00546295" w:rsidRDefault="00546295">
            <w:r>
              <w:t>Browser</w:t>
            </w:r>
          </w:p>
          <w:p w14:paraId="191571A1" w14:textId="77777777" w:rsidR="006E3DE1" w:rsidRDefault="006E3DE1"/>
          <w:p w14:paraId="23EF3EF5" w14:textId="77777777" w:rsidR="006E3DE1" w:rsidRDefault="006E3DE1">
            <w:r>
              <w:t>Processor</w:t>
            </w:r>
          </w:p>
          <w:p w14:paraId="0289712F" w14:textId="2C4F072F" w:rsidR="006E3DE1" w:rsidRDefault="006E3DE1">
            <w:r>
              <w:t>Graphics</w:t>
            </w:r>
          </w:p>
        </w:tc>
        <w:tc>
          <w:tcPr>
            <w:tcW w:w="6498" w:type="dxa"/>
          </w:tcPr>
          <w:p w14:paraId="6B9387CF" w14:textId="77777777" w:rsidR="00546295" w:rsidRDefault="00546295">
            <w:r>
              <w:t>Mac OS X</w:t>
            </w:r>
          </w:p>
          <w:p w14:paraId="1C219F22" w14:textId="77777777" w:rsidR="00546295" w:rsidRDefault="00546295">
            <w:r>
              <w:t>Google Chrome</w:t>
            </w:r>
          </w:p>
          <w:p w14:paraId="4AEBB0FC" w14:textId="77777777" w:rsidR="00546295" w:rsidRDefault="00546295">
            <w:r>
              <w:t>Safari</w:t>
            </w:r>
          </w:p>
          <w:p w14:paraId="6ED3692B" w14:textId="77777777" w:rsidR="006E3DE1" w:rsidRDefault="006E3DE1">
            <w:r>
              <w:t>Intel Core i7</w:t>
            </w:r>
          </w:p>
          <w:p w14:paraId="6DC7B837" w14:textId="3F768152" w:rsidR="006E3DE1" w:rsidRDefault="006E3DE1">
            <w:r>
              <w:t>Intel HD Graphics 4000 1024 MB</w:t>
            </w:r>
          </w:p>
        </w:tc>
      </w:tr>
    </w:tbl>
    <w:p w14:paraId="51B7C39E" w14:textId="121590F0" w:rsidR="00546295" w:rsidRPr="00546295" w:rsidRDefault="00546295"/>
    <w:sectPr w:rsidR="00546295" w:rsidRPr="00546295" w:rsidSect="007B0459">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Beej" w:date="2015-03-07T18:31:00Z" w:initials="Beej">
    <w:p w14:paraId="6AD8AAB5" w14:textId="606D72EF" w:rsidR="004D77FE" w:rsidRDefault="004D77FE">
      <w:pPr>
        <w:pStyle w:val="CommentText"/>
      </w:pPr>
      <w:r>
        <w:rPr>
          <w:rStyle w:val="CommentReference"/>
        </w:rPr>
        <w:annotationRef/>
      </w:r>
      <w:r>
        <w:t>If you say “main features” in implies there are other “non-main” features which you will need to identify, discuss, and specify.  Better to just be specific.</w:t>
      </w:r>
    </w:p>
  </w:comment>
  <w:comment w:id="6" w:author="Beej" w:date="2015-03-07T18:31:00Z" w:initials="Beej">
    <w:p w14:paraId="72A694A7" w14:textId="71C8A979" w:rsidR="00A8220F" w:rsidRDefault="00A8220F">
      <w:pPr>
        <w:pStyle w:val="CommentText"/>
      </w:pPr>
      <w:r>
        <w:rPr>
          <w:rStyle w:val="CommentReference"/>
        </w:rPr>
        <w:annotationRef/>
      </w:r>
      <w:r>
        <w:t>Use present tense instead of future tense; say, “The features are …” not “The features will be …”.  Remember you are describing what you ARE building.</w:t>
      </w:r>
    </w:p>
  </w:comment>
  <w:comment w:id="16" w:author="Beej" w:date="2015-03-07T18:31:00Z" w:initials="Beej">
    <w:p w14:paraId="17A5161F" w14:textId="25310E8A" w:rsidR="00A8220F" w:rsidRDefault="00A8220F">
      <w:pPr>
        <w:pStyle w:val="CommentText"/>
      </w:pPr>
      <w:r>
        <w:rPr>
          <w:rStyle w:val="CommentReference"/>
        </w:rPr>
        <w:annotationRef/>
      </w:r>
      <w:r>
        <w:t>Try to word your sentences so they DON’T say, “The user …… they … “.  The word “user” is singular, the pronoun “they” is plural.  Although there is still discussion and disagreement about this, it is still considered grammatically correct to match the number.</w:t>
      </w:r>
    </w:p>
  </w:comment>
  <w:comment w:id="20" w:author="Beej" w:date="2015-03-07T18:31:00Z" w:initials="Beej">
    <w:p w14:paraId="4A672C1B" w14:textId="2FE23B91" w:rsidR="00A8220F" w:rsidRDefault="00A8220F">
      <w:pPr>
        <w:pStyle w:val="CommentText"/>
      </w:pPr>
      <w:r>
        <w:rPr>
          <w:rStyle w:val="CommentReference"/>
        </w:rPr>
        <w:annotationRef/>
      </w:r>
      <w:r>
        <w:t>This formatting is the accepted standard for a numbered document of this type.  The requirement statement should have a “hanging indent” so the number stands out, making it obvious.  “Will” and “should” statements should be indented to match the requirement at the “hanging” level.  This format helps to group the individual requirement text together.</w:t>
      </w:r>
    </w:p>
  </w:comment>
  <w:comment w:id="21" w:author="Beej" w:date="2015-03-07T18:31:00Z" w:initials="Beej">
    <w:p w14:paraId="3879576C" w14:textId="7D8B963F" w:rsidR="00A8220F" w:rsidRDefault="00A8220F">
      <w:pPr>
        <w:pStyle w:val="CommentText"/>
      </w:pPr>
      <w:r>
        <w:rPr>
          <w:rStyle w:val="CommentReference"/>
        </w:rPr>
        <w:annotationRef/>
      </w:r>
      <w:r>
        <w:t>You should have many more requirements here.  What data is included in a workout?  How is the past date’s data entry different that the current day’s data entry?  If the system has a text box AND a drop down these should be individual requirements.</w:t>
      </w:r>
    </w:p>
  </w:comment>
  <w:comment w:id="23" w:author="Beej" w:date="2015-03-07T18:31:00Z" w:initials="Beej">
    <w:p w14:paraId="5202A62C" w14:textId="28EBA6D8" w:rsidR="001A774B" w:rsidRDefault="001A774B">
      <w:pPr>
        <w:pStyle w:val="CommentText"/>
      </w:pPr>
      <w:r>
        <w:rPr>
          <w:rStyle w:val="CommentReference"/>
        </w:rPr>
        <w:annotationRef/>
      </w:r>
      <w:r>
        <w:t>A “place”? Like the mall?  I think you mean a web page…</w:t>
      </w:r>
    </w:p>
  </w:comment>
  <w:comment w:id="34" w:author="Beej" w:date="2015-03-07T18:31:00Z" w:initials="Beej">
    <w:p w14:paraId="1D70AF7C" w14:textId="1B6F970B" w:rsidR="001A774B" w:rsidRDefault="001A774B">
      <w:pPr>
        <w:pStyle w:val="CommentText"/>
      </w:pPr>
      <w:r>
        <w:rPr>
          <w:rStyle w:val="CommentReference"/>
        </w:rPr>
        <w:annotationRef/>
      </w:r>
      <w:r>
        <w:t>Careful here; this is starting to infringe on the “how” rather than focusing on the “what”…</w:t>
      </w:r>
    </w:p>
  </w:comment>
  <w:comment w:id="39" w:author="Beej" w:date="2015-03-07T18:31:00Z" w:initials="Beej">
    <w:p w14:paraId="47452480" w14:textId="12EF911C" w:rsidR="001A774B" w:rsidRDefault="001A774B">
      <w:pPr>
        <w:pStyle w:val="CommentText"/>
      </w:pPr>
      <w:r>
        <w:rPr>
          <w:rStyle w:val="CommentReference"/>
        </w:rPr>
        <w:annotationRef/>
      </w:r>
      <w:r>
        <w:t>Same comment as before.</w:t>
      </w:r>
    </w:p>
  </w:comment>
  <w:comment w:id="40" w:author="Beej" w:date="2015-03-07T18:31:00Z" w:initials="Beej">
    <w:p w14:paraId="5E4CF1E3" w14:textId="1E06C682" w:rsidR="001A774B" w:rsidRDefault="001A774B">
      <w:pPr>
        <w:pStyle w:val="CommentText"/>
      </w:pPr>
      <w:r>
        <w:rPr>
          <w:rStyle w:val="CommentReference"/>
        </w:rPr>
        <w:annotationRef/>
      </w:r>
      <w:r>
        <w:t>This should be two requirements.</w:t>
      </w:r>
    </w:p>
  </w:comment>
  <w:comment w:id="45" w:author="Beej" w:date="2015-03-07T18:31:00Z" w:initials="Beej">
    <w:p w14:paraId="5493EE35" w14:textId="77777777" w:rsidR="001A774B" w:rsidRDefault="001A774B">
      <w:pPr>
        <w:pStyle w:val="CommentText"/>
      </w:pPr>
      <w:r>
        <w:rPr>
          <w:rStyle w:val="CommentReference"/>
        </w:rPr>
        <w:annotationRef/>
      </w:r>
      <w:r>
        <w:t>“Shall” statements are complete sentences, and should end with a period.</w:t>
      </w:r>
    </w:p>
    <w:p w14:paraId="39CCB9AF" w14:textId="77777777" w:rsidR="001A774B" w:rsidRDefault="001A774B">
      <w:pPr>
        <w:pStyle w:val="CommentText"/>
      </w:pPr>
    </w:p>
    <w:p w14:paraId="72C7EABD" w14:textId="77777777" w:rsidR="001A774B" w:rsidRDefault="001A774B">
      <w:pPr>
        <w:pStyle w:val="CommentText"/>
      </w:pPr>
      <w:r>
        <w:t>Also, what data is included with a “goal”?  There should be more requirements to better define this concept.  Will the user select from a pre-specified set of goals, or will that be free-form text?  If it’s free-form, how will the program decide if the goal has been met?  If the program doesn’t decide this fact, you should state that, and specify how the goal being met is handled.  Will met/achieved goals still be in the database, or will they be removed?  If they remain, how are they flagged as “met”, or “in progress”?</w:t>
      </w:r>
    </w:p>
    <w:p w14:paraId="46700BD0" w14:textId="77777777" w:rsidR="001A774B" w:rsidRDefault="001A774B">
      <w:pPr>
        <w:pStyle w:val="CommentText"/>
      </w:pPr>
    </w:p>
    <w:p w14:paraId="53821423" w14:textId="2A1B76FA" w:rsidR="001A774B" w:rsidRDefault="001A774B">
      <w:pPr>
        <w:pStyle w:val="CommentText"/>
      </w:pPr>
      <w:r>
        <w:t>You specify some of this in the next section, but it needs to be expanded.</w:t>
      </w:r>
    </w:p>
    <w:p w14:paraId="690CA8E8" w14:textId="77777777" w:rsidR="001A774B" w:rsidRDefault="001A774B">
      <w:pPr>
        <w:pStyle w:val="CommentText"/>
      </w:pPr>
    </w:p>
    <w:p w14:paraId="76AD1575" w14:textId="72917948" w:rsidR="001A774B" w:rsidRDefault="001A774B">
      <w:pPr>
        <w:pStyle w:val="CommentText"/>
      </w:pPr>
      <w:r>
        <w:t>You get the idea -- this document needs to be pretty darn specific about all this kind of stuff.</w:t>
      </w:r>
    </w:p>
  </w:comment>
  <w:comment w:id="57" w:author="Beej" w:date="2015-03-07T18:31:00Z" w:initials="Beej">
    <w:p w14:paraId="643E1602" w14:textId="07D1ABDA" w:rsidR="001A774B" w:rsidRDefault="001A774B">
      <w:pPr>
        <w:pStyle w:val="CommentText"/>
      </w:pPr>
      <w:r>
        <w:rPr>
          <w:rStyle w:val="CommentReference"/>
        </w:rPr>
        <w:annotationRef/>
      </w:r>
      <w:r>
        <w:t>Don’t use the “</w:t>
      </w:r>
      <w:proofErr w:type="spellStart"/>
      <w:r>
        <w:t>etc</w:t>
      </w:r>
      <w:proofErr w:type="spellEnd"/>
      <w:r>
        <w:t>” in a requirements document.  It leaves too much open for interpretation by the customer which can make YOU susceptible to THEM saying you didn’t fulfill your requirements.</w:t>
      </w:r>
    </w:p>
  </w:comment>
  <w:comment w:id="62" w:author="Beej" w:date="2015-03-07T18:31:00Z" w:initials="Beej">
    <w:p w14:paraId="5FAB6B0A" w14:textId="59228368" w:rsidR="00740F7C" w:rsidRDefault="00740F7C">
      <w:pPr>
        <w:pStyle w:val="CommentText"/>
      </w:pPr>
      <w:r>
        <w:rPr>
          <w:rStyle w:val="CommentReference"/>
        </w:rPr>
        <w:annotationRef/>
      </w:r>
      <w:r>
        <w:t>Again, you need to specify more things here.  5.2.6.2 should actually be three requirements.  Any other buttons that will appear must also be specified.</w:t>
      </w:r>
    </w:p>
  </w:comment>
  <w:comment w:id="68" w:author="Beej" w:date="2015-03-07T18:31:00Z" w:initials="Beej">
    <w:p w14:paraId="1914FFC4" w14:textId="33E762EA" w:rsidR="00740F7C" w:rsidRDefault="00740F7C">
      <w:pPr>
        <w:pStyle w:val="CommentText"/>
      </w:pPr>
      <w:r>
        <w:rPr>
          <w:rStyle w:val="CommentReference"/>
        </w:rPr>
        <w:annotationRef/>
      </w:r>
      <w:r>
        <w:t>An example would help here – “… for social media sites such as Twitter or Facebook.”</w:t>
      </w:r>
    </w:p>
  </w:comment>
  <w:comment w:id="70" w:author="Beej" w:date="2015-03-07T18:31:00Z" w:initials="Beej">
    <w:p w14:paraId="1AAF6A62" w14:textId="77777777" w:rsidR="00740F7C" w:rsidRDefault="00740F7C">
      <w:pPr>
        <w:pStyle w:val="CommentText"/>
      </w:pPr>
      <w:r>
        <w:rPr>
          <w:rStyle w:val="CommentReference"/>
        </w:rPr>
        <w:annotationRef/>
      </w:r>
      <w:r>
        <w:t>This is a good place for a “shall” followed by a “will”:</w:t>
      </w:r>
    </w:p>
    <w:p w14:paraId="124BE3F0" w14:textId="77777777" w:rsidR="00740F7C" w:rsidRDefault="00740F7C">
      <w:pPr>
        <w:pStyle w:val="CommentText"/>
      </w:pPr>
      <w:proofErr w:type="gramStart"/>
      <w:r>
        <w:t>5.2.7.2  The</w:t>
      </w:r>
      <w:proofErr w:type="gramEnd"/>
      <w:r>
        <w:t xml:space="preserve"> system shall provide text fields for user information</w:t>
      </w:r>
    </w:p>
    <w:p w14:paraId="769E0408" w14:textId="77777777" w:rsidR="00740F7C" w:rsidRDefault="00740F7C">
      <w:pPr>
        <w:pStyle w:val="CommentText"/>
      </w:pPr>
      <w:r>
        <w:t>User information will include at a minimum:</w:t>
      </w:r>
    </w:p>
    <w:p w14:paraId="4DFF5AE4" w14:textId="77777777" w:rsidR="00740F7C" w:rsidRDefault="00740F7C">
      <w:pPr>
        <w:pStyle w:val="CommentText"/>
      </w:pPr>
      <w:r>
        <w:t xml:space="preserve">* </w:t>
      </w:r>
      <w:proofErr w:type="gramStart"/>
      <w:r>
        <w:t>first</w:t>
      </w:r>
      <w:proofErr w:type="gramEnd"/>
      <w:r>
        <w:t xml:space="preserve"> name</w:t>
      </w:r>
    </w:p>
    <w:p w14:paraId="5CFF4418" w14:textId="77777777" w:rsidR="00740F7C" w:rsidRDefault="00740F7C">
      <w:pPr>
        <w:pStyle w:val="CommentText"/>
      </w:pPr>
      <w:r>
        <w:t xml:space="preserve">* </w:t>
      </w:r>
      <w:proofErr w:type="gramStart"/>
      <w:r>
        <w:t>last</w:t>
      </w:r>
      <w:proofErr w:type="gramEnd"/>
      <w:r>
        <w:t xml:space="preserve"> name</w:t>
      </w:r>
    </w:p>
    <w:p w14:paraId="1B90351C" w14:textId="77777777" w:rsidR="00740F7C" w:rsidRDefault="00740F7C">
      <w:pPr>
        <w:pStyle w:val="CommentText"/>
      </w:pPr>
      <w:r>
        <w:t>* email address</w:t>
      </w:r>
    </w:p>
    <w:p w14:paraId="18E39D01" w14:textId="77777777" w:rsidR="00740F7C" w:rsidRDefault="00740F7C">
      <w:pPr>
        <w:pStyle w:val="CommentText"/>
      </w:pPr>
      <w:r>
        <w:t xml:space="preserve">* </w:t>
      </w:r>
      <w:proofErr w:type="gramStart"/>
      <w:r>
        <w:t>password</w:t>
      </w:r>
      <w:proofErr w:type="gramEnd"/>
    </w:p>
    <w:p w14:paraId="023D986D" w14:textId="12A6E182" w:rsidR="00740F7C" w:rsidRDefault="00740F7C">
      <w:pPr>
        <w:pStyle w:val="CommentText"/>
      </w:pPr>
      <w:r>
        <w:t>* confirming copy of password</w:t>
      </w:r>
    </w:p>
  </w:comment>
  <w:comment w:id="79" w:author="Beej" w:date="2015-03-07T18:31:00Z" w:initials="Beej">
    <w:p w14:paraId="0F92C680" w14:textId="4EA85DD2" w:rsidR="00740F7C" w:rsidRDefault="00740F7C">
      <w:pPr>
        <w:pStyle w:val="CommentText"/>
      </w:pPr>
      <w:r>
        <w:rPr>
          <w:rStyle w:val="CommentReference"/>
        </w:rPr>
        <w:annotationRef/>
      </w:r>
      <w:r>
        <w:t xml:space="preserve">“… </w:t>
      </w:r>
      <w:proofErr w:type="gramStart"/>
      <w:r>
        <w:t>centered</w:t>
      </w:r>
      <w:proofErr w:type="gramEnd"/>
      <w:r>
        <w:t xml:space="preserve"> ON …” --- you can’t be “centered” and be “around” simultaneously…  </w:t>
      </w:r>
      <w:r>
        <w:sym w:font="Wingdings" w:char="F04A"/>
      </w:r>
    </w:p>
  </w:comment>
  <w:comment w:id="81" w:author="Beej" w:date="2015-03-07T18:31:00Z" w:initials="Beej">
    <w:p w14:paraId="61299BA5" w14:textId="67145C06" w:rsidR="00740F7C" w:rsidRDefault="00740F7C">
      <w:pPr>
        <w:pStyle w:val="CommentText"/>
      </w:pPr>
      <w:r>
        <w:rPr>
          <w:rStyle w:val="CommentReference"/>
        </w:rPr>
        <w:annotationRef/>
      </w:r>
      <w:r>
        <w:t xml:space="preserve">What hardware is needed to run the application?  What hardware runs your server program and database?  Details are needed.  What hardware and software will you use to develop your project?  I think these are called out in the guidelines on the course web page… </w:t>
      </w:r>
      <w:r>
        <w:sym w:font="Wingdings" w:char="F04A"/>
      </w:r>
    </w:p>
  </w:comment>
  <w:comment w:id="82" w:author="Beej" w:date="2015-03-07T18:31:00Z" w:initials="Beej">
    <w:p w14:paraId="14B8516F" w14:textId="77777777" w:rsidR="00740F7C" w:rsidRDefault="00740F7C">
      <w:pPr>
        <w:pStyle w:val="CommentText"/>
      </w:pPr>
      <w:r>
        <w:rPr>
          <w:rStyle w:val="CommentReference"/>
        </w:rPr>
        <w:annotationRef/>
      </w:r>
      <w:r>
        <w:t>This is an EXCELLENT job!  Make the changes indicated by the date due for full credit on the assignment.</w:t>
      </w:r>
    </w:p>
    <w:p w14:paraId="188B51EA" w14:textId="77777777" w:rsidR="00740F7C" w:rsidRDefault="00740F7C">
      <w:pPr>
        <w:pStyle w:val="CommentText"/>
      </w:pPr>
    </w:p>
    <w:p w14:paraId="7D960EC0" w14:textId="20DB3E11" w:rsidR="00740F7C" w:rsidRDefault="00740F7C">
      <w:pPr>
        <w:pStyle w:val="CommentText"/>
      </w:pPr>
      <w:r>
        <w:t>I look forward to seeing this product in action.  Heck, I could even use this myself!!</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459"/>
    <w:rsid w:val="00151954"/>
    <w:rsid w:val="001A774B"/>
    <w:rsid w:val="00256B66"/>
    <w:rsid w:val="002815E4"/>
    <w:rsid w:val="004C731B"/>
    <w:rsid w:val="004D77FE"/>
    <w:rsid w:val="00546295"/>
    <w:rsid w:val="006E3DE1"/>
    <w:rsid w:val="007236F3"/>
    <w:rsid w:val="007303A4"/>
    <w:rsid w:val="007345B3"/>
    <w:rsid w:val="00740F7C"/>
    <w:rsid w:val="007A7CA5"/>
    <w:rsid w:val="007B0459"/>
    <w:rsid w:val="008D796B"/>
    <w:rsid w:val="009A1CA8"/>
    <w:rsid w:val="009D127E"/>
    <w:rsid w:val="00A337C7"/>
    <w:rsid w:val="00A8220F"/>
    <w:rsid w:val="00A8240F"/>
    <w:rsid w:val="00AB0030"/>
    <w:rsid w:val="00AD4462"/>
    <w:rsid w:val="00B54776"/>
    <w:rsid w:val="00BD77CF"/>
    <w:rsid w:val="00C3180D"/>
    <w:rsid w:val="00C62588"/>
    <w:rsid w:val="00C712C0"/>
    <w:rsid w:val="00C81DC3"/>
    <w:rsid w:val="00CA18CE"/>
    <w:rsid w:val="00CE5587"/>
    <w:rsid w:val="00E344CB"/>
    <w:rsid w:val="00E50234"/>
    <w:rsid w:val="00E50318"/>
    <w:rsid w:val="00EB69A1"/>
    <w:rsid w:val="00EF42E2"/>
    <w:rsid w:val="00F163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F94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62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D77FE"/>
    <w:rPr>
      <w:sz w:val="16"/>
      <w:szCs w:val="16"/>
    </w:rPr>
  </w:style>
  <w:style w:type="paragraph" w:styleId="CommentText">
    <w:name w:val="annotation text"/>
    <w:basedOn w:val="Normal"/>
    <w:link w:val="CommentTextChar"/>
    <w:uiPriority w:val="99"/>
    <w:semiHidden/>
    <w:unhideWhenUsed/>
    <w:rsid w:val="004D77FE"/>
    <w:rPr>
      <w:sz w:val="20"/>
      <w:szCs w:val="20"/>
    </w:rPr>
  </w:style>
  <w:style w:type="character" w:customStyle="1" w:styleId="CommentTextChar">
    <w:name w:val="Comment Text Char"/>
    <w:basedOn w:val="DefaultParagraphFont"/>
    <w:link w:val="CommentText"/>
    <w:uiPriority w:val="99"/>
    <w:semiHidden/>
    <w:rsid w:val="004D77FE"/>
  </w:style>
  <w:style w:type="paragraph" w:styleId="CommentSubject">
    <w:name w:val="annotation subject"/>
    <w:basedOn w:val="CommentText"/>
    <w:next w:val="CommentText"/>
    <w:link w:val="CommentSubjectChar"/>
    <w:uiPriority w:val="99"/>
    <w:semiHidden/>
    <w:unhideWhenUsed/>
    <w:rsid w:val="004D77FE"/>
    <w:rPr>
      <w:b/>
      <w:bCs/>
    </w:rPr>
  </w:style>
  <w:style w:type="character" w:customStyle="1" w:styleId="CommentSubjectChar">
    <w:name w:val="Comment Subject Char"/>
    <w:basedOn w:val="CommentTextChar"/>
    <w:link w:val="CommentSubject"/>
    <w:uiPriority w:val="99"/>
    <w:semiHidden/>
    <w:rsid w:val="004D77FE"/>
    <w:rPr>
      <w:b/>
      <w:bCs/>
    </w:rPr>
  </w:style>
  <w:style w:type="paragraph" w:styleId="BalloonText">
    <w:name w:val="Balloon Text"/>
    <w:basedOn w:val="Normal"/>
    <w:link w:val="BalloonTextChar"/>
    <w:uiPriority w:val="99"/>
    <w:semiHidden/>
    <w:unhideWhenUsed/>
    <w:rsid w:val="004D77FE"/>
    <w:rPr>
      <w:rFonts w:ascii="Tahoma" w:hAnsi="Tahoma" w:cs="Tahoma"/>
      <w:sz w:val="16"/>
      <w:szCs w:val="16"/>
    </w:rPr>
  </w:style>
  <w:style w:type="character" w:customStyle="1" w:styleId="BalloonTextChar">
    <w:name w:val="Balloon Text Char"/>
    <w:basedOn w:val="DefaultParagraphFont"/>
    <w:link w:val="BalloonText"/>
    <w:uiPriority w:val="99"/>
    <w:semiHidden/>
    <w:rsid w:val="004D77F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62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D77FE"/>
    <w:rPr>
      <w:sz w:val="16"/>
      <w:szCs w:val="16"/>
    </w:rPr>
  </w:style>
  <w:style w:type="paragraph" w:styleId="CommentText">
    <w:name w:val="annotation text"/>
    <w:basedOn w:val="Normal"/>
    <w:link w:val="CommentTextChar"/>
    <w:uiPriority w:val="99"/>
    <w:semiHidden/>
    <w:unhideWhenUsed/>
    <w:rsid w:val="004D77FE"/>
    <w:rPr>
      <w:sz w:val="20"/>
      <w:szCs w:val="20"/>
    </w:rPr>
  </w:style>
  <w:style w:type="character" w:customStyle="1" w:styleId="CommentTextChar">
    <w:name w:val="Comment Text Char"/>
    <w:basedOn w:val="DefaultParagraphFont"/>
    <w:link w:val="CommentText"/>
    <w:uiPriority w:val="99"/>
    <w:semiHidden/>
    <w:rsid w:val="004D77FE"/>
  </w:style>
  <w:style w:type="paragraph" w:styleId="CommentSubject">
    <w:name w:val="annotation subject"/>
    <w:basedOn w:val="CommentText"/>
    <w:next w:val="CommentText"/>
    <w:link w:val="CommentSubjectChar"/>
    <w:uiPriority w:val="99"/>
    <w:semiHidden/>
    <w:unhideWhenUsed/>
    <w:rsid w:val="004D77FE"/>
    <w:rPr>
      <w:b/>
      <w:bCs/>
    </w:rPr>
  </w:style>
  <w:style w:type="character" w:customStyle="1" w:styleId="CommentSubjectChar">
    <w:name w:val="Comment Subject Char"/>
    <w:basedOn w:val="CommentTextChar"/>
    <w:link w:val="CommentSubject"/>
    <w:uiPriority w:val="99"/>
    <w:semiHidden/>
    <w:rsid w:val="004D77FE"/>
    <w:rPr>
      <w:b/>
      <w:bCs/>
    </w:rPr>
  </w:style>
  <w:style w:type="paragraph" w:styleId="BalloonText">
    <w:name w:val="Balloon Text"/>
    <w:basedOn w:val="Normal"/>
    <w:link w:val="BalloonTextChar"/>
    <w:uiPriority w:val="99"/>
    <w:semiHidden/>
    <w:unhideWhenUsed/>
    <w:rsid w:val="004D77FE"/>
    <w:rPr>
      <w:rFonts w:ascii="Tahoma" w:hAnsi="Tahoma" w:cs="Tahoma"/>
      <w:sz w:val="16"/>
      <w:szCs w:val="16"/>
    </w:rPr>
  </w:style>
  <w:style w:type="character" w:customStyle="1" w:styleId="BalloonTextChar">
    <w:name w:val="Balloon Text Char"/>
    <w:basedOn w:val="DefaultParagraphFont"/>
    <w:link w:val="BalloonText"/>
    <w:uiPriority w:val="99"/>
    <w:semiHidden/>
    <w:rsid w:val="004D77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1107</Words>
  <Characters>6315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Sullivan</dc:creator>
  <cp:lastModifiedBy>Andrew Sullivan</cp:lastModifiedBy>
  <cp:revision>2</cp:revision>
  <dcterms:created xsi:type="dcterms:W3CDTF">2015-03-09T20:15:00Z</dcterms:created>
  <dcterms:modified xsi:type="dcterms:W3CDTF">2015-03-09T20:15:00Z</dcterms:modified>
</cp:coreProperties>
</file>